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line="360" w:lineRule="auto"/>
        <w:rPr>
          <w:ins w:author="Onur Coskun" w:id="0" w:date="2023-12-20T13:12:41Z"/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PrChange w:author="Yasin Keskin" w:id="1" w:date="2023-12-20T13:48:14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</w:pPr>
      <w:ins w:author="Onur Coskun" w:id="0" w:date="2023-12-20T13:12:4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515151"/>
          <w:sz w:val="24"/>
          <w:szCs w:val="24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rtl w:val="0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  <w:t xml:space="preserve">-- ODEV 1 Ortalama "Geciken Urunler" Kac gun Gecikti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515151"/>
          <w:sz w:val="24"/>
          <w:szCs w:val="24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rtl w:val="0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  <w:t xml:space="preserve">-- ODEV 2 Ortalama "Erken Giden Urunler" Kac gun Erken Gitti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515151"/>
          <w:sz w:val="24"/>
          <w:szCs w:val="24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rtl w:val="0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  <w:t xml:space="preserve">-- CustomerID Bazinda Toplam Ne Kadar Gelir Getirdi - Monetary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515151"/>
          <w:sz w:val="24"/>
          <w:szCs w:val="24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rtl w:val="0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  <w:t xml:space="preserve">-- CustomerID Bazinda 2011.12.30 Tarihine Gore - Recency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color w:val="515151"/>
          <w:sz w:val="24"/>
          <w:szCs w:val="24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rtl w:val="0"/>
          <w:rPrChange w:author="Tolga Halicioglu" w:id="2" w:date="2023-12-20T21:21:59Z">
            <w:rPr>
              <w:rFonts w:ascii="Courier New" w:cs="Courier New" w:eastAsia="Courier New" w:hAnsi="Courier New"/>
              <w:color w:val="515151"/>
              <w:sz w:val="18"/>
              <w:szCs w:val="18"/>
            </w:rPr>
          </w:rPrChange>
        </w:rPr>
        <w:t xml:space="preserve">-- Ulke Bazinda En Fazla Satin Alinan Urunlerin Toplam Cirosu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Odev 1 ve Odev 2 Northwind Datası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Diger sorular onlineretaildb ,retail_2010_2011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